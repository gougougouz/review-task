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565B9" w14:textId="77777777" w:rsidR="008D3626" w:rsidRPr="00183302" w:rsidRDefault="008D3626" w:rsidP="008D3626">
      <w:pPr>
        <w:jc w:val="center"/>
        <w:rPr>
          <w:rFonts w:eastAsia="楷体_GB2312"/>
          <w:b/>
          <w:sz w:val="44"/>
          <w:szCs w:val="44"/>
        </w:rPr>
      </w:pPr>
      <w:r w:rsidRPr="00183302">
        <w:rPr>
          <w:rFonts w:eastAsia="楷体_GB2312"/>
          <w:b/>
          <w:sz w:val="44"/>
          <w:szCs w:val="44"/>
        </w:rPr>
        <w:t>暨南大学本科实验报告专用纸</w:t>
      </w:r>
    </w:p>
    <w:p w14:paraId="52FC2E51"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p>
    <w:p w14:paraId="2F89B789"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实验项目名称</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p>
    <w:p w14:paraId="5152E201" w14:textId="77777777"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实验项目编号</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sidRPr="00183302">
        <w:rPr>
          <w:rFonts w:eastAsia="楷体_GB2312"/>
          <w:sz w:val="28"/>
          <w:szCs w:val="28"/>
        </w:rPr>
        <w:t>实验地点</w:t>
      </w:r>
      <w:r w:rsidRPr="00183302">
        <w:rPr>
          <w:rFonts w:eastAsia="楷体_GB2312"/>
          <w:sz w:val="28"/>
          <w:szCs w:val="28"/>
          <w:u w:val="single"/>
        </w:rPr>
        <w:t xml:space="preserve">           </w:t>
      </w:r>
    </w:p>
    <w:p w14:paraId="73B51508" w14:textId="77777777"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p>
    <w:p w14:paraId="04F4B77D" w14:textId="77777777" w:rsidR="008D3626" w:rsidRPr="00183302" w:rsidRDefault="008D3626" w:rsidP="008D3626">
      <w:pPr>
        <w:numPr>
          <w:ins w:id="0" w:author="MC SYSTEM" w:date="2006-06-11T14:06:00Z"/>
        </w:numPr>
        <w:spacing w:line="420" w:lineRule="exact"/>
        <w:rPr>
          <w:rFonts w:eastAsia="楷体_GB2312"/>
          <w:sz w:val="28"/>
          <w:szCs w:val="28"/>
          <w:u w:val="single"/>
        </w:rPr>
      </w:pPr>
      <w:r w:rsidRPr="00183302">
        <w:rPr>
          <w:rFonts w:eastAsia="楷体_GB2312"/>
          <w:sz w:val="28"/>
          <w:szCs w:val="28"/>
        </w:rPr>
        <w:t>学院</w:t>
      </w:r>
      <w:r w:rsidRPr="00183302">
        <w:rPr>
          <w:rFonts w:eastAsia="楷体_GB2312"/>
          <w:sz w:val="28"/>
          <w:szCs w:val="28"/>
          <w:u w:val="single"/>
        </w:rPr>
        <w:t xml:space="preserve">                    </w:t>
      </w:r>
      <w:r w:rsidRPr="00183302">
        <w:rPr>
          <w:rFonts w:eastAsia="楷体_GB2312"/>
          <w:sz w:val="28"/>
          <w:szCs w:val="28"/>
        </w:rPr>
        <w:t>系</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sidRPr="00183302">
        <w:rPr>
          <w:rFonts w:eastAsia="楷体_GB2312"/>
          <w:sz w:val="28"/>
          <w:szCs w:val="28"/>
        </w:rPr>
        <w:t xml:space="preserve">  </w:t>
      </w:r>
    </w:p>
    <w:p w14:paraId="3B2FF952"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实验时间</w:t>
      </w:r>
      <w:r w:rsidRPr="00183302">
        <w:rPr>
          <w:rFonts w:eastAsia="楷体_GB2312"/>
          <w:sz w:val="28"/>
          <w:szCs w:val="28"/>
          <w:u w:val="single"/>
        </w:rPr>
        <w:t xml:space="preserve">    </w:t>
      </w:r>
      <w:r w:rsidRPr="00183302">
        <w:rPr>
          <w:rFonts w:eastAsia="楷体_GB2312"/>
          <w:sz w:val="28"/>
          <w:szCs w:val="28"/>
        </w:rPr>
        <w:t>年</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sidRPr="00183302">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p>
    <w:p w14:paraId="3A7CA07F" w14:textId="77777777" w:rsidR="00D4161B" w:rsidRPr="002E190B" w:rsidRDefault="00D4161B" w:rsidP="00D4161B">
      <w:pPr>
        <w:numPr>
          <w:ilvl w:val="0"/>
          <w:numId w:val="1"/>
        </w:numPr>
        <w:spacing w:line="360" w:lineRule="auto"/>
        <w:rPr>
          <w:b/>
          <w:sz w:val="32"/>
          <w:szCs w:val="32"/>
        </w:rPr>
      </w:pPr>
      <w:r w:rsidRPr="002E190B">
        <w:rPr>
          <w:rFonts w:hint="eastAsia"/>
          <w:b/>
          <w:sz w:val="32"/>
          <w:szCs w:val="32"/>
        </w:rPr>
        <w:t>实验目的</w:t>
      </w:r>
    </w:p>
    <w:p w14:paraId="5A25FC94" w14:textId="1C32DCE3" w:rsidR="00F60F39" w:rsidRPr="00F60F39" w:rsidRDefault="00F60F39" w:rsidP="00F60F39">
      <w:pPr>
        <w:spacing w:line="360" w:lineRule="auto"/>
        <w:ind w:left="420"/>
        <w:rPr>
          <w:szCs w:val="21"/>
        </w:rPr>
      </w:pPr>
    </w:p>
    <w:p w14:paraId="7E57AECD" w14:textId="77777777" w:rsidR="00D4161B" w:rsidRPr="002E190B" w:rsidRDefault="00D4161B" w:rsidP="00D4161B">
      <w:pPr>
        <w:numPr>
          <w:ilvl w:val="0"/>
          <w:numId w:val="1"/>
        </w:numPr>
        <w:spacing w:line="360" w:lineRule="auto"/>
        <w:rPr>
          <w:b/>
          <w:sz w:val="32"/>
          <w:szCs w:val="32"/>
        </w:rPr>
      </w:pPr>
      <w:r w:rsidRPr="002E190B">
        <w:rPr>
          <w:rFonts w:hint="eastAsia"/>
          <w:b/>
          <w:sz w:val="32"/>
          <w:szCs w:val="32"/>
        </w:rPr>
        <w:t>实验内容和要求</w:t>
      </w:r>
    </w:p>
    <w:p w14:paraId="04D9E40A" w14:textId="77777777" w:rsidR="00F60F39" w:rsidRPr="00F60F39" w:rsidRDefault="00F60F39" w:rsidP="00F60F39">
      <w:pPr>
        <w:spacing w:line="360" w:lineRule="auto"/>
        <w:ind w:left="420"/>
        <w:rPr>
          <w:szCs w:val="21"/>
        </w:rPr>
      </w:pPr>
    </w:p>
    <w:p w14:paraId="360E06F6" w14:textId="77777777" w:rsidR="00D4161B" w:rsidRPr="002E190B" w:rsidRDefault="00D4161B" w:rsidP="00D4161B">
      <w:pPr>
        <w:numPr>
          <w:ilvl w:val="0"/>
          <w:numId w:val="1"/>
        </w:numPr>
        <w:spacing w:line="360" w:lineRule="auto"/>
        <w:rPr>
          <w:b/>
          <w:sz w:val="32"/>
          <w:szCs w:val="32"/>
        </w:rPr>
      </w:pPr>
      <w:r w:rsidRPr="002E190B">
        <w:rPr>
          <w:rFonts w:hint="eastAsia"/>
          <w:b/>
          <w:sz w:val="32"/>
          <w:szCs w:val="32"/>
        </w:rPr>
        <w:t>主要仪器设备</w:t>
      </w:r>
    </w:p>
    <w:p w14:paraId="532DCF1A" w14:textId="77777777" w:rsidR="00B549F2" w:rsidRPr="002E190B" w:rsidRDefault="00B549F2" w:rsidP="00B549F2">
      <w:pPr>
        <w:spacing w:line="360" w:lineRule="auto"/>
        <w:ind w:firstLine="420"/>
        <w:rPr>
          <w:sz w:val="30"/>
          <w:szCs w:val="30"/>
        </w:rPr>
      </w:pPr>
      <w:r w:rsidRPr="002E190B">
        <w:rPr>
          <w:rFonts w:hint="eastAsia"/>
          <w:b/>
          <w:sz w:val="30"/>
          <w:szCs w:val="30"/>
        </w:rPr>
        <w:t>仪器：</w:t>
      </w:r>
      <w:r w:rsidR="00BA3E6B" w:rsidRPr="002E190B">
        <w:rPr>
          <w:rFonts w:hint="eastAsia"/>
          <w:sz w:val="30"/>
          <w:szCs w:val="30"/>
        </w:rPr>
        <w:t xml:space="preserve"> </w:t>
      </w:r>
    </w:p>
    <w:p w14:paraId="1F6EFA14" w14:textId="77777777" w:rsidR="00B549F2" w:rsidRPr="00B549F2" w:rsidRDefault="00B549F2" w:rsidP="00B549F2">
      <w:pPr>
        <w:spacing w:line="360" w:lineRule="auto"/>
        <w:ind w:firstLine="420"/>
        <w:rPr>
          <w:szCs w:val="21"/>
        </w:rPr>
      </w:pPr>
      <w:r w:rsidRPr="002E190B">
        <w:rPr>
          <w:rFonts w:hint="eastAsia"/>
          <w:b/>
          <w:sz w:val="30"/>
          <w:szCs w:val="30"/>
        </w:rPr>
        <w:t>实验环境：</w:t>
      </w:r>
      <w:r w:rsidR="007E0D12" w:rsidRPr="00B549F2">
        <w:rPr>
          <w:rFonts w:hint="eastAsia"/>
          <w:szCs w:val="21"/>
        </w:rPr>
        <w:t xml:space="preserve"> </w:t>
      </w:r>
    </w:p>
    <w:p w14:paraId="7F7C9EBD" w14:textId="77777777" w:rsidR="008D3626" w:rsidRPr="002E190B" w:rsidRDefault="00D4161B" w:rsidP="00D4161B">
      <w:pPr>
        <w:numPr>
          <w:ilvl w:val="0"/>
          <w:numId w:val="1"/>
        </w:numPr>
        <w:spacing w:line="360" w:lineRule="auto"/>
        <w:rPr>
          <w:b/>
          <w:sz w:val="32"/>
          <w:szCs w:val="32"/>
        </w:rPr>
      </w:pPr>
      <w:r w:rsidRPr="002E190B">
        <w:rPr>
          <w:rFonts w:hint="eastAsia"/>
          <w:b/>
          <w:sz w:val="32"/>
          <w:szCs w:val="32"/>
        </w:rPr>
        <w:t>实验原理</w:t>
      </w:r>
    </w:p>
    <w:p w14:paraId="6AE2B1D1" w14:textId="77777777" w:rsidR="00B549F2" w:rsidRDefault="00B549F2" w:rsidP="00B549F2">
      <w:pPr>
        <w:spacing w:line="360" w:lineRule="auto"/>
        <w:ind w:firstLine="420"/>
        <w:rPr>
          <w:szCs w:val="21"/>
        </w:rPr>
      </w:pPr>
      <w:proofErr w:type="gramStart"/>
      <w:r w:rsidRPr="00B549F2">
        <w:rPr>
          <w:rFonts w:hint="eastAsia"/>
          <w:szCs w:val="21"/>
        </w:rPr>
        <w:t>画程序</w:t>
      </w:r>
      <w:proofErr w:type="gramEnd"/>
      <w:r w:rsidRPr="00B549F2">
        <w:rPr>
          <w:rFonts w:hint="eastAsia"/>
          <w:szCs w:val="21"/>
        </w:rPr>
        <w:t>的</w:t>
      </w:r>
      <w:r>
        <w:rPr>
          <w:rFonts w:hint="eastAsia"/>
          <w:szCs w:val="21"/>
        </w:rPr>
        <w:t>流程图或</w:t>
      </w:r>
      <w:r>
        <w:rPr>
          <w:rFonts w:hint="eastAsia"/>
          <w:szCs w:val="21"/>
        </w:rPr>
        <w:t>N-S</w:t>
      </w:r>
      <w:r>
        <w:rPr>
          <w:rFonts w:hint="eastAsia"/>
          <w:szCs w:val="21"/>
        </w:rPr>
        <w:t>图</w:t>
      </w:r>
      <w:r w:rsidR="00A521A3">
        <w:rPr>
          <w:rFonts w:hint="eastAsia"/>
          <w:szCs w:val="21"/>
        </w:rPr>
        <w:t>。</w:t>
      </w:r>
    </w:p>
    <w:p w14:paraId="15CC9431" w14:textId="77777777" w:rsidR="00D4161B" w:rsidRPr="002E190B" w:rsidRDefault="00A521A3" w:rsidP="00D4161B">
      <w:pPr>
        <w:numPr>
          <w:ilvl w:val="0"/>
          <w:numId w:val="1"/>
        </w:numPr>
        <w:spacing w:line="360" w:lineRule="auto"/>
        <w:rPr>
          <w:b/>
          <w:sz w:val="32"/>
          <w:szCs w:val="32"/>
        </w:rPr>
      </w:pPr>
      <w:r w:rsidRPr="002E190B">
        <w:rPr>
          <w:rFonts w:hint="eastAsia"/>
          <w:b/>
          <w:sz w:val="32"/>
          <w:szCs w:val="32"/>
        </w:rPr>
        <w:t>源程序</w:t>
      </w:r>
    </w:p>
    <w:p w14:paraId="645DD99D" w14:textId="77777777" w:rsidR="00A521A3" w:rsidRPr="00A521A3" w:rsidRDefault="00A521A3" w:rsidP="00A521A3">
      <w:pPr>
        <w:spacing w:line="360" w:lineRule="auto"/>
        <w:ind w:left="420"/>
        <w:rPr>
          <w:szCs w:val="21"/>
        </w:rPr>
      </w:pPr>
      <w:r w:rsidRPr="00A521A3">
        <w:rPr>
          <w:rFonts w:hint="eastAsia"/>
          <w:szCs w:val="21"/>
        </w:rPr>
        <w:t>写出</w:t>
      </w:r>
      <w:r>
        <w:rPr>
          <w:rFonts w:hint="eastAsia"/>
          <w:szCs w:val="21"/>
        </w:rPr>
        <w:t>程序的源程序。</w:t>
      </w:r>
    </w:p>
    <w:p w14:paraId="7F72569D" w14:textId="77777777" w:rsidR="00A521A3" w:rsidRPr="002E190B" w:rsidRDefault="00A521A3" w:rsidP="00A521A3">
      <w:pPr>
        <w:numPr>
          <w:ilvl w:val="0"/>
          <w:numId w:val="1"/>
        </w:numPr>
        <w:spacing w:line="360" w:lineRule="auto"/>
        <w:rPr>
          <w:b/>
          <w:sz w:val="32"/>
          <w:szCs w:val="32"/>
        </w:rPr>
      </w:pPr>
      <w:r w:rsidRPr="002E190B">
        <w:rPr>
          <w:rFonts w:hint="eastAsia"/>
          <w:b/>
          <w:sz w:val="32"/>
          <w:szCs w:val="32"/>
        </w:rPr>
        <w:t>实验步骤与调试</w:t>
      </w:r>
    </w:p>
    <w:p w14:paraId="6071CB88" w14:textId="77777777" w:rsidR="00B549F2" w:rsidRPr="00B549F2" w:rsidRDefault="00B549F2" w:rsidP="00B549F2">
      <w:pPr>
        <w:spacing w:line="360" w:lineRule="auto"/>
        <w:ind w:left="420"/>
        <w:rPr>
          <w:szCs w:val="21"/>
        </w:rPr>
      </w:pPr>
      <w:r w:rsidRPr="00B549F2">
        <w:rPr>
          <w:rFonts w:hint="eastAsia"/>
          <w:szCs w:val="21"/>
        </w:rPr>
        <w:t>主要是</w:t>
      </w:r>
      <w:r>
        <w:rPr>
          <w:rFonts w:hint="eastAsia"/>
          <w:szCs w:val="21"/>
        </w:rPr>
        <w:t>写出</w:t>
      </w:r>
      <w:r w:rsidR="00A521A3">
        <w:rPr>
          <w:rFonts w:hint="eastAsia"/>
          <w:szCs w:val="21"/>
        </w:rPr>
        <w:t>对源程序的语法错误以及逻辑错误的进行发现、修正以及调试的步骤。</w:t>
      </w:r>
    </w:p>
    <w:p w14:paraId="0899FC0C" w14:textId="77777777" w:rsidR="00D4161B" w:rsidRPr="002E190B" w:rsidRDefault="00D4161B" w:rsidP="00D4161B">
      <w:pPr>
        <w:numPr>
          <w:ilvl w:val="0"/>
          <w:numId w:val="1"/>
        </w:numPr>
        <w:spacing w:line="360" w:lineRule="auto"/>
        <w:rPr>
          <w:b/>
          <w:sz w:val="32"/>
          <w:szCs w:val="32"/>
        </w:rPr>
      </w:pPr>
      <w:r w:rsidRPr="002E190B">
        <w:rPr>
          <w:rFonts w:hint="eastAsia"/>
          <w:b/>
          <w:sz w:val="32"/>
          <w:szCs w:val="32"/>
        </w:rPr>
        <w:t>实验结果与分析</w:t>
      </w:r>
    </w:p>
    <w:p w14:paraId="16671175" w14:textId="77777777" w:rsidR="008D3626" w:rsidRPr="00A521A3" w:rsidRDefault="00A521A3" w:rsidP="00A521A3">
      <w:pPr>
        <w:ind w:left="420"/>
        <w:rPr>
          <w:szCs w:val="21"/>
        </w:rPr>
      </w:pPr>
      <w:r>
        <w:rPr>
          <w:rFonts w:hint="eastAsia"/>
          <w:szCs w:val="21"/>
        </w:rPr>
        <w:t>写出最终逻辑正确的程序在各种实验数据下的实验结果以及进行简单的结果分析。</w:t>
      </w:r>
    </w:p>
    <w:p w14:paraId="0B1578B8" w14:textId="77777777" w:rsidR="008D3626" w:rsidRPr="00183302" w:rsidRDefault="008D3626" w:rsidP="008D3626">
      <w:pPr>
        <w:rPr>
          <w:b/>
          <w:sz w:val="28"/>
          <w:szCs w:val="28"/>
        </w:rPr>
        <w:sectPr w:rsidR="008D3626" w:rsidRPr="00183302" w:rsidSect="008D3626">
          <w:pgSz w:w="11907" w:h="16840" w:code="9"/>
          <w:pgMar w:top="1440" w:right="1797" w:bottom="1440" w:left="1797" w:header="851" w:footer="992" w:gutter="0"/>
          <w:cols w:space="425"/>
          <w:docGrid w:type="lines" w:linePitch="312"/>
        </w:sectPr>
      </w:pPr>
    </w:p>
    <w:p w14:paraId="51C4DBB2" w14:textId="77777777" w:rsidR="008D3626" w:rsidRPr="00183302" w:rsidRDefault="008D3626" w:rsidP="008D3626">
      <w:pPr>
        <w:jc w:val="center"/>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082D25FE" w14:textId="77777777" w:rsidR="008D3626" w:rsidRPr="00183302" w:rsidRDefault="008D3626" w:rsidP="008D3626">
      <w:pPr>
        <w:rPr>
          <w:rFonts w:eastAsia="楷体_GB2312"/>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47172B15" w14:textId="77777777" w:rsidR="009635F2" w:rsidRPr="008D3626" w:rsidRDefault="009635F2"/>
    <w:sectPr w:rsidR="009635F2" w:rsidRPr="008D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DD2C9" w14:textId="77777777" w:rsidR="00B01ABE" w:rsidRDefault="00B01ABE" w:rsidP="00BA3E6B">
      <w:r>
        <w:separator/>
      </w:r>
    </w:p>
  </w:endnote>
  <w:endnote w:type="continuationSeparator" w:id="0">
    <w:p w14:paraId="1C6E20C4" w14:textId="77777777" w:rsidR="00B01ABE" w:rsidRDefault="00B01ABE" w:rsidP="00BA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11EC6" w14:textId="77777777" w:rsidR="00B01ABE" w:rsidRDefault="00B01ABE" w:rsidP="00BA3E6B">
      <w:r>
        <w:separator/>
      </w:r>
    </w:p>
  </w:footnote>
  <w:footnote w:type="continuationSeparator" w:id="0">
    <w:p w14:paraId="6E713C63" w14:textId="77777777" w:rsidR="00B01ABE" w:rsidRDefault="00B01ABE" w:rsidP="00BA3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2439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626"/>
    <w:rsid w:val="002E190B"/>
    <w:rsid w:val="005E5A71"/>
    <w:rsid w:val="007043F0"/>
    <w:rsid w:val="007E0D12"/>
    <w:rsid w:val="00847C4F"/>
    <w:rsid w:val="008567A8"/>
    <w:rsid w:val="008D3626"/>
    <w:rsid w:val="00913CE9"/>
    <w:rsid w:val="009635F2"/>
    <w:rsid w:val="00A521A3"/>
    <w:rsid w:val="00B01ABE"/>
    <w:rsid w:val="00B549F2"/>
    <w:rsid w:val="00BA3E6B"/>
    <w:rsid w:val="00BB59F9"/>
    <w:rsid w:val="00BC05AB"/>
    <w:rsid w:val="00C723A9"/>
    <w:rsid w:val="00CD274F"/>
    <w:rsid w:val="00D4161B"/>
    <w:rsid w:val="00D460C7"/>
    <w:rsid w:val="00D86B1B"/>
    <w:rsid w:val="00F6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1EC56"/>
  <w15:chartTrackingRefBased/>
  <w15:docId w15:val="{30318B92-0806-49C1-AF94-1A776076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3E6B"/>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BA3E6B"/>
    <w:rPr>
      <w:kern w:val="2"/>
      <w:sz w:val="18"/>
      <w:szCs w:val="18"/>
    </w:rPr>
  </w:style>
  <w:style w:type="paragraph" w:styleId="a5">
    <w:name w:val="footer"/>
    <w:basedOn w:val="a"/>
    <w:link w:val="a6"/>
    <w:rsid w:val="00BA3E6B"/>
    <w:pPr>
      <w:tabs>
        <w:tab w:val="center" w:pos="4153"/>
        <w:tab w:val="right" w:pos="8306"/>
      </w:tabs>
      <w:snapToGrid w:val="0"/>
      <w:jc w:val="left"/>
    </w:pPr>
    <w:rPr>
      <w:sz w:val="18"/>
      <w:szCs w:val="18"/>
    </w:rPr>
  </w:style>
  <w:style w:type="character" w:customStyle="1" w:styleId="a6">
    <w:name w:val="页脚 字符"/>
    <w:link w:val="a5"/>
    <w:rsid w:val="00BA3E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315</Characters>
  <Application>Microsoft Office Word</Application>
  <DocSecurity>0</DocSecurity>
  <Lines>31</Lines>
  <Paragraphs>48</Paragraphs>
  <ScaleCrop>false</ScaleCrop>
  <Company>JNU</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subject/>
  <dc:creator>刘欣</dc:creator>
  <cp:keywords/>
  <dc:description/>
  <cp:lastModifiedBy>Maria Mcbride</cp:lastModifiedBy>
  <cp:revision>3</cp:revision>
  <dcterms:created xsi:type="dcterms:W3CDTF">2025-04-23T02:31:00Z</dcterms:created>
  <dcterms:modified xsi:type="dcterms:W3CDTF">2025-04-23T02:34:00Z</dcterms:modified>
</cp:coreProperties>
</file>