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6095" w14:textId="77777777" w:rsidR="00A55211" w:rsidRDefault="00000000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BC2E3A2" w14:textId="77777777" w:rsidR="00A5521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EA39DD6" w14:textId="77777777" w:rsidR="00A5521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实验三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25EAE85F" w14:textId="42D0ED3A" w:rsidR="00A55211" w:rsidRDefault="0000000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罗</w:t>
      </w:r>
      <w:r w:rsidR="00A25437">
        <w:rPr>
          <w:rFonts w:eastAsia="楷体_GB2312" w:hint="eastAsia"/>
          <w:sz w:val="28"/>
          <w:szCs w:val="28"/>
          <w:u w:val="single"/>
        </w:rPr>
        <w:t xml:space="preserve"> </w:t>
      </w:r>
      <w:r w:rsidR="00A25437">
        <w:rPr>
          <w:rFonts w:eastAsia="楷体_GB2312" w:hint="eastAsia"/>
          <w:sz w:val="28"/>
          <w:szCs w:val="28"/>
          <w:u w:val="single"/>
        </w:rPr>
        <w:t>杨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202</w:t>
      </w:r>
      <w:r>
        <w:rPr>
          <w:rFonts w:eastAsia="楷体_GB2312" w:hint="eastAsia"/>
          <w:sz w:val="28"/>
          <w:szCs w:val="28"/>
          <w:u w:val="single"/>
        </w:rPr>
        <w:t>1101274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 w14:paraId="3FE13EE2" w14:textId="77777777" w:rsidR="00A55211" w:rsidRDefault="00000000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 w14:paraId="3F362AAF" w14:textId="77777777" w:rsidR="00A5521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</w:t>
      </w:r>
      <w:r>
        <w:rPr>
          <w:rFonts w:eastAsia="楷体_GB2312" w:hint="eastAsia"/>
          <w:sz w:val="28"/>
          <w:szCs w:val="28"/>
          <w:u w:val="single"/>
        </w:rPr>
        <w:t xml:space="preserve">4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3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10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1C105976" w14:textId="77777777" w:rsidR="00A55211" w:rsidRDefault="00000000">
      <w:pPr>
        <w:pStyle w:val="1"/>
        <w:numPr>
          <w:ilvl w:val="0"/>
          <w:numId w:val="1"/>
        </w:numPr>
        <w:rPr>
          <w:rFonts w:eastAsia="楷体_GB2312"/>
          <w:sz w:val="28"/>
          <w:szCs w:val="28"/>
        </w:rPr>
      </w:pPr>
      <w:r>
        <w:rPr>
          <w:rFonts w:hint="eastAsia"/>
          <w:sz w:val="28"/>
          <w:szCs w:val="28"/>
        </w:rPr>
        <w:t>单文件编译</w:t>
      </w:r>
    </w:p>
    <w:p w14:paraId="3A44CE32" w14:textId="77777777" w:rsidR="00A5521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首先进入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编译器，打开我们要编写的文件</w:t>
      </w:r>
      <w:r>
        <w:rPr>
          <w:rFonts w:hint="eastAsia"/>
          <w:szCs w:val="21"/>
        </w:rPr>
        <w:t>hello.c</w:t>
      </w:r>
      <w:r>
        <w:rPr>
          <w:rFonts w:hint="eastAsia"/>
          <w:szCs w:val="21"/>
        </w:rPr>
        <w:t>，进入插入模式。</w:t>
      </w:r>
    </w:p>
    <w:p w14:paraId="7CA73531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05A8CEE2" wp14:editId="38156EC5">
            <wp:extent cx="5273040" cy="3948430"/>
            <wp:effectExtent l="0" t="0" r="0" b="13970"/>
            <wp:docPr id="1" name="图片 1" descr="deaef3b583917dd87eabf00beb8f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aef3b583917dd87eabf00beb8f9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A19F" w14:textId="77777777" w:rsidR="00A55211" w:rsidRDefault="00A55211"/>
    <w:p w14:paraId="54351E50" w14:textId="77777777" w:rsidR="00A55211" w:rsidRDefault="00000000">
      <w:pPr>
        <w:ind w:firstLine="420"/>
      </w:pPr>
      <w:r>
        <w:rPr>
          <w:rFonts w:hint="eastAsia"/>
        </w:rPr>
        <w:t>：</w:t>
      </w:r>
      <w:r>
        <w:rPr>
          <w:rFonts w:hint="eastAsia"/>
        </w:rPr>
        <w:t>wq</w:t>
      </w:r>
      <w:r>
        <w:rPr>
          <w:rFonts w:hint="eastAsia"/>
        </w:rPr>
        <w:t>保存退出。</w:t>
      </w:r>
    </w:p>
    <w:p w14:paraId="14D8BCD4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29475E06" wp14:editId="31EED995">
            <wp:extent cx="5273040" cy="395605"/>
            <wp:effectExtent l="0" t="0" r="0" b="635"/>
            <wp:docPr id="2" name="图片 2" descr="cdc8b21906e73ed050010cdb5ec1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c8b21906e73ed050010cdb5ec1b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BB8" w14:textId="77777777" w:rsidR="00A55211" w:rsidRDefault="00A55211"/>
    <w:p w14:paraId="3C89FF5B" w14:textId="77777777" w:rsidR="00A55211" w:rsidRDefault="00000000">
      <w:pPr>
        <w:ind w:firstLine="420"/>
      </w:pPr>
      <w:r>
        <w:rPr>
          <w:rFonts w:hint="eastAsia"/>
        </w:rPr>
        <w:t>gcc</w:t>
      </w:r>
      <w:r>
        <w:rPr>
          <w:rFonts w:hint="eastAsia"/>
        </w:rPr>
        <w:t>编译：</w:t>
      </w:r>
    </w:p>
    <w:p w14:paraId="151613E9" w14:textId="77777777" w:rsidR="00A55211" w:rsidRDefault="00000000">
      <w:r>
        <w:rPr>
          <w:rFonts w:hint="eastAsia"/>
          <w:noProof/>
        </w:rPr>
        <w:lastRenderedPageBreak/>
        <w:drawing>
          <wp:inline distT="0" distB="0" distL="114300" distR="114300" wp14:anchorId="331DF4F5" wp14:editId="1F4B2DF4">
            <wp:extent cx="5113020" cy="3695700"/>
            <wp:effectExtent l="0" t="0" r="7620" b="7620"/>
            <wp:docPr id="3" name="图片 3" descr="3deeb6beda84f5f071834be7f707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eeb6beda84f5f071834be7f707fd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0EC" w14:textId="77777777" w:rsidR="00A55211" w:rsidRDefault="00000000">
      <w:pPr>
        <w:pStyle w:val="1"/>
        <w:numPr>
          <w:ilvl w:val="0"/>
          <w:numId w:val="1"/>
        </w:numPr>
        <w:rPr>
          <w:rFonts w:eastAsia="楷体_GB2312"/>
          <w:sz w:val="28"/>
          <w:szCs w:val="28"/>
        </w:rPr>
      </w:pPr>
      <w:r>
        <w:rPr>
          <w:rFonts w:hint="eastAsia"/>
          <w:sz w:val="28"/>
          <w:szCs w:val="28"/>
        </w:rPr>
        <w:t>多文件编译</w:t>
      </w:r>
    </w:p>
    <w:p w14:paraId="185837F5" w14:textId="77777777" w:rsidR="00A55211" w:rsidRDefault="00000000">
      <w:pPr>
        <w:rPr>
          <w:szCs w:val="21"/>
        </w:rPr>
      </w:pP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文件编译运行</w:t>
      </w:r>
    </w:p>
    <w:p w14:paraId="0B676AA7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222EA00A" wp14:editId="71BE7486">
            <wp:extent cx="3764280" cy="609600"/>
            <wp:effectExtent l="0" t="0" r="0" b="0"/>
            <wp:docPr id="4" name="图片 4" descr="948274be40259e6d633b16de766e7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48274be40259e6d633b16de766e7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486F" w14:textId="77777777" w:rsidR="00A55211" w:rsidRDefault="00000000">
      <w:r>
        <w:rPr>
          <w:rFonts w:hint="eastAsia"/>
        </w:rPr>
        <w:t>Minus</w:t>
      </w:r>
      <w:r>
        <w:rPr>
          <w:rFonts w:hint="eastAsia"/>
        </w:rPr>
        <w:t>文件编译运行</w:t>
      </w:r>
    </w:p>
    <w:p w14:paraId="76AE93E7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3289312A" wp14:editId="542FF518">
            <wp:extent cx="4267200" cy="1524000"/>
            <wp:effectExtent l="0" t="0" r="0" b="0"/>
            <wp:docPr id="5" name="图片 5" descr="76ca71ea84f4875abe1361e183d0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ca71ea84f4875abe1361e183d0a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ECFF" w14:textId="77777777" w:rsidR="00A55211" w:rsidRDefault="00000000">
      <w:pPr>
        <w:pStyle w:val="1"/>
        <w:numPr>
          <w:ilvl w:val="0"/>
          <w:numId w:val="1"/>
        </w:num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Gdb</w:t>
      </w:r>
      <w:r>
        <w:rPr>
          <w:rFonts w:eastAsia="楷体_GB2312" w:hint="eastAsia"/>
          <w:sz w:val="28"/>
          <w:szCs w:val="28"/>
        </w:rPr>
        <w:t>调试</w:t>
      </w:r>
    </w:p>
    <w:p w14:paraId="47CCB1A7" w14:textId="77777777" w:rsidR="00A55211" w:rsidRDefault="00000000">
      <w:r>
        <w:rPr>
          <w:rFonts w:hint="eastAsia"/>
        </w:rPr>
        <w:t>启用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12C8244B" w14:textId="77777777" w:rsidR="00A55211" w:rsidRDefault="00000000">
      <w:r>
        <w:rPr>
          <w:rFonts w:hint="eastAsia"/>
          <w:noProof/>
        </w:rPr>
        <w:lastRenderedPageBreak/>
        <w:drawing>
          <wp:inline distT="0" distB="0" distL="114300" distR="114300" wp14:anchorId="4EDA7595" wp14:editId="2DDDA321">
            <wp:extent cx="5273040" cy="1851660"/>
            <wp:effectExtent l="0" t="0" r="0" b="7620"/>
            <wp:docPr id="6" name="图片 6" descr="d102a71433133aadb92011ee545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102a71433133aadb92011ee5456cc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5CF" w14:textId="77777777" w:rsidR="00A55211" w:rsidRDefault="00000000">
      <w:r>
        <w:rPr>
          <w:rFonts w:hint="eastAsia"/>
        </w:rPr>
        <w:t>显示行号</w:t>
      </w:r>
    </w:p>
    <w:p w14:paraId="60C26164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2AC80633" wp14:editId="56A2AADE">
            <wp:extent cx="4168140" cy="1722120"/>
            <wp:effectExtent l="0" t="0" r="7620" b="0"/>
            <wp:docPr id="7" name="图片 7" descr="8fe93985434d577d71b6a08d1280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fe93985434d577d71b6a08d12805b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634" w14:textId="77777777" w:rsidR="00A55211" w:rsidRDefault="00000000">
      <w:r>
        <w:rPr>
          <w:rFonts w:hint="eastAsia"/>
        </w:rPr>
        <w:t>设置断点</w:t>
      </w:r>
    </w:p>
    <w:p w14:paraId="72094971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3981E668" wp14:editId="477102DD">
            <wp:extent cx="5270500" cy="1136015"/>
            <wp:effectExtent l="0" t="0" r="2540" b="6985"/>
            <wp:docPr id="8" name="图片 8" descr="1eaeac3491144806c73c67512600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eaeac3491144806c73c67512600cb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8DD" w14:textId="77777777" w:rsidR="00A55211" w:rsidRDefault="00000000">
      <w:r>
        <w:rPr>
          <w:rFonts w:hint="eastAsia"/>
          <w:noProof/>
        </w:rPr>
        <w:drawing>
          <wp:inline distT="0" distB="0" distL="114300" distR="114300" wp14:anchorId="5587C561" wp14:editId="54AC060F">
            <wp:extent cx="5269230" cy="2522855"/>
            <wp:effectExtent l="0" t="0" r="3810" b="6985"/>
            <wp:docPr id="9" name="图片 9" descr="1010e1a866730654b304dcf80bc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10e1a866730654b304dcf80bc6f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C705" w14:textId="77777777" w:rsidR="00A55211" w:rsidRDefault="00000000">
      <w:r>
        <w:rPr>
          <w:rFonts w:hint="eastAsia"/>
          <w:noProof/>
        </w:rPr>
        <w:lastRenderedPageBreak/>
        <w:drawing>
          <wp:inline distT="0" distB="0" distL="114300" distR="114300" wp14:anchorId="667155E6" wp14:editId="24F93A57">
            <wp:extent cx="5269865" cy="4551045"/>
            <wp:effectExtent l="0" t="0" r="3175" b="5715"/>
            <wp:docPr id="10" name="图片 10" descr="fae9a34cdcfe9641177cf6aff894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ae9a34cdcfe9641177cf6aff89412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166" w14:textId="77777777" w:rsidR="00A55211" w:rsidRDefault="00000000">
      <w:pPr>
        <w:ind w:firstLineChars="200" w:firstLine="420"/>
      </w:pPr>
      <w:r>
        <w:rPr>
          <w:rFonts w:hint="eastAsia"/>
        </w:rPr>
        <w:t>分析程序</w:t>
      </w:r>
      <w:r>
        <w:rPr>
          <w:rFonts w:hint="eastAsia"/>
        </w:rPr>
        <w:t>,</w:t>
      </w:r>
      <w:r>
        <w:rPr>
          <w:rFonts w:hint="eastAsia"/>
        </w:rPr>
        <w:t>发现在</w:t>
      </w:r>
      <w:r>
        <w:rPr>
          <w:rFonts w:hint="eastAsia"/>
        </w:rPr>
        <w:t>select_sort</w:t>
      </w:r>
      <w:r>
        <w:rPr>
          <w:rFonts w:hint="eastAsia"/>
        </w:rPr>
        <w:t>函数中需要跟踪的变量只有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。使用</w:t>
      </w:r>
      <w:r>
        <w:rPr>
          <w:rFonts w:hint="eastAsia"/>
        </w:rPr>
        <w:t xml:space="preserve"> display</w:t>
      </w:r>
      <w:r>
        <w:rPr>
          <w:rFonts w:hint="eastAsia"/>
        </w:rPr>
        <w:t>命令跟踪这三个变量。在程序执行的过程中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k</w:t>
      </w:r>
      <w:r>
        <w:rPr>
          <w:rFonts w:hint="eastAsia"/>
        </w:rPr>
        <w:t>的值一直为</w:t>
      </w:r>
      <w:r>
        <w:rPr>
          <w:rFonts w:hint="eastAsia"/>
        </w:rPr>
        <w:t>0,</w:t>
      </w:r>
      <w:r>
        <w:rPr>
          <w:rFonts w:hint="eastAsia"/>
        </w:rPr>
        <w:t>而正常情况下</w:t>
      </w:r>
      <w:r>
        <w:rPr>
          <w:rFonts w:hint="eastAsia"/>
        </w:rPr>
        <w:t>k</w:t>
      </w:r>
      <w:r>
        <w:rPr>
          <w:rFonts w:hint="eastAsia"/>
        </w:rPr>
        <w:t>应保存外层循环</w:t>
      </w:r>
      <w:r>
        <w:rPr>
          <w:rFonts w:hint="eastAsia"/>
        </w:rPr>
        <w:t>i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因此可以判断</w:t>
      </w:r>
      <w:r>
        <w:rPr>
          <w:rFonts w:hint="eastAsia"/>
        </w:rPr>
        <w:t>k</w:t>
      </w:r>
      <w:r>
        <w:rPr>
          <w:rFonts w:hint="eastAsia"/>
        </w:rPr>
        <w:t>的赋值应该有问题。观察代码</w:t>
      </w:r>
      <w:r>
        <w:rPr>
          <w:rFonts w:hint="eastAsia"/>
        </w:rPr>
        <w:t>,</w:t>
      </w:r>
      <w:r>
        <w:rPr>
          <w:rFonts w:hint="eastAsia"/>
        </w:rPr>
        <w:t>发现代码第</w:t>
      </w:r>
      <w:r>
        <w:rPr>
          <w:rFonts w:hint="eastAsia"/>
        </w:rPr>
        <w:t>19</w:t>
      </w:r>
      <w:r>
        <w:rPr>
          <w:rFonts w:hint="eastAsia"/>
        </w:rPr>
        <w:t>行应为</w:t>
      </w:r>
      <w:r>
        <w:rPr>
          <w:rFonts w:hint="eastAsia"/>
        </w:rPr>
        <w:t>k=i</w:t>
      </w:r>
      <w:r>
        <w:rPr>
          <w:rFonts w:hint="eastAsia"/>
        </w:rPr>
        <w:t>。</w:t>
      </w:r>
    </w:p>
    <w:p w14:paraId="6E2B13F0" w14:textId="77777777" w:rsidR="00A55211" w:rsidRDefault="00A55211"/>
    <w:sectPr w:rsidR="00A5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D855"/>
    <w:multiLevelType w:val="singleLevel"/>
    <w:tmpl w:val="1098D8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57590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YjdiMGE5YTlmZTJlZjQyYjAyMzExMzk1ZDk5YTkifQ=="/>
  </w:docVars>
  <w:rsids>
    <w:rsidRoot w:val="0D977EC7"/>
    <w:rsid w:val="00A25437"/>
    <w:rsid w:val="00A55211"/>
    <w:rsid w:val="0D977EC7"/>
    <w:rsid w:val="3485123D"/>
    <w:rsid w:val="62D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25510"/>
  <w15:docId w15:val="{FAA86869-55AE-4934-929E-828B9CC2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WPS_1637681958</dc:creator>
  <cp:lastModifiedBy>yang luo</cp:lastModifiedBy>
  <cp:revision>2</cp:revision>
  <dcterms:created xsi:type="dcterms:W3CDTF">2024-03-10T12:27:00Z</dcterms:created>
  <dcterms:modified xsi:type="dcterms:W3CDTF">2024-03-14T12:25:00Z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0A611CC79A5D4CB799B5629176881E7E_11</vt:lpwstr>
  </property>
</Properties>
</file>